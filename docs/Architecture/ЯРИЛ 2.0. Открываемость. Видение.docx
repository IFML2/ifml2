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4962" w:rsidRPr="00B85012" w:rsidRDefault="00914962" w:rsidP="002E7DD9">
      <w:pPr>
        <w:pStyle w:val="a6"/>
        <w:rPr>
          <w:lang w:val="ru-RU"/>
        </w:rPr>
      </w:pPr>
      <w:bookmarkStart w:id="0" w:name="h.480ju0-riylpp"/>
      <w:bookmarkEnd w:id="0"/>
      <w:r w:rsidRPr="00B85012">
        <w:rPr>
          <w:rFonts w:eastAsia="Arial"/>
          <w:b/>
          <w:bCs/>
          <w:lang w:val="ru-RU"/>
        </w:rPr>
        <w:t xml:space="preserve">ЯРИЛ 2.0. </w:t>
      </w:r>
      <w:proofErr w:type="spellStart"/>
      <w:r w:rsidRPr="00B85012">
        <w:rPr>
          <w:rFonts w:eastAsia="Arial"/>
          <w:b/>
          <w:bCs/>
          <w:lang w:val="ru-RU"/>
        </w:rPr>
        <w:t>Открываемость</w:t>
      </w:r>
      <w:proofErr w:type="spellEnd"/>
      <w:r w:rsidRPr="00B85012">
        <w:rPr>
          <w:rFonts w:eastAsia="Arial"/>
          <w:b/>
          <w:bCs/>
          <w:lang w:val="ru-RU"/>
        </w:rPr>
        <w:t>. Видение</w:t>
      </w:r>
    </w:p>
    <w:p w:rsidR="00914962" w:rsidRPr="00B85012" w:rsidRDefault="00914962" w:rsidP="002E7DD9">
      <w:pPr>
        <w:pStyle w:val="a8"/>
        <w:rPr>
          <w:rFonts w:eastAsia="Arial"/>
          <w:lang w:val="ru-RU"/>
        </w:rPr>
      </w:pPr>
      <w:r w:rsidRPr="00B85012">
        <w:rPr>
          <w:rFonts w:eastAsia="Arial"/>
          <w:lang w:val="ru-RU"/>
        </w:rPr>
        <w:t>Версия 0.1 (черновик) от 07.10.2010</w:t>
      </w:r>
    </w:p>
    <w:p w:rsidR="002E7DD9" w:rsidRPr="001E535D" w:rsidRDefault="002E7DD9">
      <w:pPr>
        <w:pStyle w:val="af6"/>
        <w:rPr>
          <w:lang w:val="ru-RU"/>
        </w:rPr>
      </w:pPr>
      <w:r w:rsidRPr="001E535D">
        <w:rPr>
          <w:lang w:val="ru-RU"/>
        </w:rPr>
        <w:t>Оглавление</w:t>
      </w:r>
    </w:p>
    <w:p w:rsidR="00012DEF" w:rsidRDefault="00012DEF">
      <w:pPr>
        <w:pStyle w:val="11"/>
        <w:tabs>
          <w:tab w:val="right" w:leader="dot" w:pos="9350"/>
        </w:tabs>
        <w:rPr>
          <w:noProof/>
          <w:lang w:val="ru-RU" w:eastAsia="ru-RU" w:bidi="ar-SA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TOC \o "1-3" \h \z \u </w:instrText>
      </w:r>
      <w:r>
        <w:rPr>
          <w:lang w:val="ru-RU"/>
        </w:rPr>
        <w:fldChar w:fldCharType="separate"/>
      </w:r>
      <w:hyperlink w:anchor="_Toc277350232" w:history="1">
        <w:r w:rsidRPr="00325AC0">
          <w:rPr>
            <w:rStyle w:val="a3"/>
            <w:rFonts w:eastAsia="Arial"/>
            <w:noProof/>
            <w:lang w:val="ru-RU"/>
          </w:rPr>
          <w:t>Версии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_Toc277350232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12DEF" w:rsidRDefault="00012DEF">
      <w:pPr>
        <w:pStyle w:val="11"/>
        <w:tabs>
          <w:tab w:val="right" w:leader="dot" w:pos="9350"/>
        </w:tabs>
        <w:rPr>
          <w:noProof/>
          <w:lang w:val="ru-RU" w:eastAsia="ru-RU" w:bidi="ar-SA"/>
        </w:rPr>
      </w:pPr>
      <w:hyperlink w:anchor="_Toc277350233" w:history="1">
        <w:r w:rsidRPr="00325AC0">
          <w:rPr>
            <w:rStyle w:val="a3"/>
            <w:rFonts w:eastAsia="Arial"/>
            <w:noProof/>
            <w:lang w:val="ru-RU"/>
          </w:rPr>
          <w:t>Нововведения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_Toc277350233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12DEF" w:rsidRDefault="00012DEF">
      <w:pPr>
        <w:pStyle w:val="21"/>
        <w:tabs>
          <w:tab w:val="right" w:leader="dot" w:pos="9350"/>
        </w:tabs>
        <w:rPr>
          <w:noProof/>
          <w:lang w:val="ru-RU" w:eastAsia="ru-RU" w:bidi="ar-SA"/>
        </w:rPr>
      </w:pPr>
      <w:hyperlink w:anchor="_Toc277350234" w:history="1">
        <w:r w:rsidRPr="00325AC0">
          <w:rPr>
            <w:rStyle w:val="a3"/>
            <w:rFonts w:eastAsia="Arial"/>
            <w:noProof/>
            <w:lang w:val="ru-RU"/>
          </w:rPr>
          <w:t>Роль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_Toc277350234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12DEF" w:rsidRDefault="00012DEF">
      <w:pPr>
        <w:pStyle w:val="11"/>
        <w:tabs>
          <w:tab w:val="right" w:leader="dot" w:pos="9350"/>
        </w:tabs>
        <w:rPr>
          <w:noProof/>
          <w:lang w:val="ru-RU" w:eastAsia="ru-RU" w:bidi="ar-SA"/>
        </w:rPr>
      </w:pPr>
      <w:hyperlink w:anchor="_Toc277350235" w:history="1">
        <w:r w:rsidRPr="00325AC0">
          <w:rPr>
            <w:rStyle w:val="a3"/>
            <w:rFonts w:eastAsia="Arial"/>
            <w:noProof/>
            <w:lang w:val="ru-RU"/>
          </w:rPr>
          <w:t>Примеры использования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_Toc277350235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12DEF" w:rsidRDefault="00012DEF">
      <w:pPr>
        <w:pStyle w:val="21"/>
        <w:tabs>
          <w:tab w:val="right" w:leader="dot" w:pos="9350"/>
        </w:tabs>
        <w:rPr>
          <w:noProof/>
          <w:lang w:val="ru-RU" w:eastAsia="ru-RU" w:bidi="ar-SA"/>
        </w:rPr>
      </w:pPr>
      <w:hyperlink w:anchor="_Toc277350236" w:history="1">
        <w:r w:rsidRPr="00325AC0">
          <w:rPr>
            <w:rStyle w:val="a3"/>
            <w:rFonts w:eastAsia="Arial"/>
            <w:noProof/>
            <w:lang w:val="ru-RU"/>
          </w:rPr>
          <w:t>#1 Почтовый ящик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_Toc277350236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12DEF" w:rsidRDefault="00012DEF">
      <w:pPr>
        <w:pStyle w:val="31"/>
        <w:tabs>
          <w:tab w:val="right" w:leader="dot" w:pos="9350"/>
        </w:tabs>
        <w:rPr>
          <w:noProof/>
          <w:lang w:val="ru-RU" w:eastAsia="ru-RU" w:bidi="ar-SA"/>
        </w:rPr>
      </w:pPr>
      <w:hyperlink w:anchor="_Toc277350237" w:history="1">
        <w:r w:rsidRPr="00325AC0">
          <w:rPr>
            <w:rStyle w:val="a3"/>
            <w:rFonts w:eastAsia="Arial"/>
            <w:noProof/>
            <w:lang w:val="ru-RU"/>
          </w:rPr>
          <w:t>Со стороны игрока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_Toc277350237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12DEF" w:rsidRDefault="00012DEF">
      <w:pPr>
        <w:pStyle w:val="31"/>
        <w:tabs>
          <w:tab w:val="right" w:leader="dot" w:pos="9350"/>
        </w:tabs>
        <w:rPr>
          <w:noProof/>
          <w:lang w:val="ru-RU" w:eastAsia="ru-RU" w:bidi="ar-SA"/>
        </w:rPr>
      </w:pPr>
      <w:hyperlink w:anchor="_Toc277350238" w:history="1">
        <w:r w:rsidRPr="00325AC0">
          <w:rPr>
            <w:rStyle w:val="a3"/>
            <w:rFonts w:eastAsia="Arial"/>
            <w:noProof/>
            <w:lang w:val="ru-RU"/>
          </w:rPr>
          <w:t>Со стороны квестописателя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_Toc277350238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14962" w:rsidRPr="001E535D" w:rsidRDefault="00012DEF" w:rsidP="002E7DD9">
      <w:pPr>
        <w:pStyle w:val="1"/>
        <w:rPr>
          <w:rFonts w:eastAsia="Arial"/>
          <w:lang w:val="ru-RU"/>
        </w:rPr>
      </w:pPr>
      <w:r>
        <w:rPr>
          <w:lang w:val="ru-RU"/>
        </w:rPr>
        <w:fldChar w:fldCharType="end"/>
      </w:r>
      <w:bookmarkStart w:id="1" w:name="h.luksk8-5qsqcy"/>
      <w:bookmarkStart w:id="2" w:name="_Toc277350232"/>
      <w:bookmarkEnd w:id="1"/>
      <w:r w:rsidR="00914962" w:rsidRPr="001E535D">
        <w:rPr>
          <w:rFonts w:eastAsia="Arial"/>
          <w:lang w:val="ru-RU"/>
        </w:rPr>
        <w:t>Версии</w:t>
      </w:r>
      <w:bookmarkEnd w:id="2"/>
    </w:p>
    <w:tbl>
      <w:tblPr>
        <w:tblW w:w="0" w:type="auto"/>
        <w:tblLook w:val="0000"/>
      </w:tblPr>
      <w:tblGrid>
        <w:gridCol w:w="3120"/>
        <w:gridCol w:w="3120"/>
        <w:gridCol w:w="3120"/>
      </w:tblGrid>
      <w:tr w:rsidR="00914962" w:rsidRPr="00CA0F61">
        <w:tblPrEx>
          <w:tblCellMar>
            <w:top w:w="0" w:type="dxa"/>
            <w:bottom w:w="0" w:type="dxa"/>
          </w:tblCellMar>
        </w:tblPrEx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962" w:rsidRPr="00CA0F61" w:rsidRDefault="00914962">
            <w:pPr>
              <w:spacing w:after="0" w:line="240" w:lineRule="auto"/>
              <w:rPr>
                <w:lang w:val="ru-RU"/>
              </w:rPr>
            </w:pPr>
            <w:r w:rsidRPr="001E535D">
              <w:rPr>
                <w:rFonts w:ascii="Arial" w:eastAsia="Arial" w:hAnsi="Arial" w:cs="Arial"/>
                <w:b/>
                <w:bCs/>
                <w:color w:val="000000"/>
                <w:lang w:val="ru-RU"/>
              </w:rPr>
              <w:t>Версия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962" w:rsidRPr="00CA0F61" w:rsidRDefault="00914962">
            <w:pPr>
              <w:spacing w:after="0" w:line="240" w:lineRule="auto"/>
              <w:rPr>
                <w:lang w:val="ru-RU"/>
              </w:rPr>
            </w:pPr>
            <w:r w:rsidRPr="001E535D">
              <w:rPr>
                <w:rFonts w:ascii="Arial" w:eastAsia="Arial" w:hAnsi="Arial" w:cs="Arial"/>
                <w:b/>
                <w:bCs/>
                <w:color w:val="000000"/>
                <w:lang w:val="ru-RU"/>
              </w:rPr>
              <w:t>Дата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962" w:rsidRPr="00CA0F61" w:rsidRDefault="00914962">
            <w:pPr>
              <w:spacing w:after="0" w:line="240" w:lineRule="auto"/>
              <w:rPr>
                <w:lang w:val="ru-RU"/>
              </w:rPr>
            </w:pPr>
            <w:r w:rsidRPr="001E535D">
              <w:rPr>
                <w:rFonts w:ascii="Arial" w:eastAsia="Arial" w:hAnsi="Arial" w:cs="Arial"/>
                <w:b/>
                <w:bCs/>
                <w:color w:val="000000"/>
                <w:lang w:val="ru-RU"/>
              </w:rPr>
              <w:t>Комментарий</w:t>
            </w:r>
          </w:p>
        </w:tc>
      </w:tr>
      <w:tr w:rsidR="00914962" w:rsidRPr="00CA0F61">
        <w:tblPrEx>
          <w:tblCellMar>
            <w:top w:w="0" w:type="dxa"/>
            <w:bottom w:w="0" w:type="dxa"/>
          </w:tblCellMar>
        </w:tblPrEx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962" w:rsidRPr="00CA0F61" w:rsidRDefault="00914962">
            <w:pPr>
              <w:spacing w:after="0" w:line="240" w:lineRule="auto"/>
              <w:rPr>
                <w:lang w:val="ru-RU"/>
              </w:rPr>
            </w:pPr>
            <w:r w:rsidRPr="001E535D">
              <w:rPr>
                <w:rFonts w:ascii="Arial" w:eastAsia="Arial" w:hAnsi="Arial" w:cs="Arial"/>
                <w:color w:val="000000"/>
                <w:lang w:val="ru-RU"/>
              </w:rPr>
              <w:t>0.1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962" w:rsidRPr="00CA0F61" w:rsidRDefault="00914962">
            <w:pPr>
              <w:spacing w:after="0" w:line="240" w:lineRule="auto"/>
              <w:rPr>
                <w:lang w:val="ru-RU"/>
              </w:rPr>
            </w:pPr>
            <w:r w:rsidRPr="001E535D">
              <w:rPr>
                <w:rFonts w:ascii="Arial" w:eastAsia="Arial" w:hAnsi="Arial" w:cs="Arial"/>
                <w:color w:val="000000"/>
                <w:lang w:val="ru-RU"/>
              </w:rPr>
              <w:t>07.10.2010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4962" w:rsidRPr="00CA0F61" w:rsidRDefault="00914962">
            <w:pPr>
              <w:spacing w:after="0" w:line="240" w:lineRule="auto"/>
              <w:rPr>
                <w:lang w:val="ru-RU"/>
              </w:rPr>
            </w:pPr>
            <w:r w:rsidRPr="001E535D">
              <w:rPr>
                <w:rFonts w:ascii="Arial" w:eastAsia="Arial" w:hAnsi="Arial" w:cs="Arial"/>
                <w:color w:val="000000"/>
                <w:lang w:val="ru-RU"/>
              </w:rPr>
              <w:t>первоначальная версия</w:t>
            </w:r>
          </w:p>
        </w:tc>
      </w:tr>
    </w:tbl>
    <w:p w:rsidR="007F5C4E" w:rsidRDefault="007F5C4E" w:rsidP="002E7DD9">
      <w:pPr>
        <w:pStyle w:val="1"/>
        <w:rPr>
          <w:ins w:id="3" w:author="realsonic" w:date="2010-11-12T18:23:00Z"/>
          <w:rFonts w:eastAsia="Arial"/>
          <w:lang w:val="ru-RU"/>
        </w:rPr>
      </w:pPr>
      <w:bookmarkStart w:id="4" w:name="h.sofgnd-b5blyq"/>
      <w:bookmarkStart w:id="5" w:name="_Toc277350233"/>
      <w:bookmarkEnd w:id="4"/>
      <w:ins w:id="6" w:author="realsonic" w:date="2010-11-12T18:22:00Z">
        <w:r>
          <w:rPr>
            <w:rFonts w:eastAsia="Arial"/>
            <w:lang w:val="ru-RU"/>
          </w:rPr>
          <w:t>Новов</w:t>
        </w:r>
      </w:ins>
      <w:ins w:id="7" w:author="realsonic" w:date="2010-11-12T18:23:00Z">
        <w:r>
          <w:rPr>
            <w:rFonts w:eastAsia="Arial"/>
            <w:lang w:val="ru-RU"/>
          </w:rPr>
          <w:t>в</w:t>
        </w:r>
      </w:ins>
      <w:ins w:id="8" w:author="realsonic" w:date="2010-11-12T18:22:00Z">
        <w:r>
          <w:rPr>
            <w:rFonts w:eastAsia="Arial"/>
            <w:lang w:val="ru-RU"/>
          </w:rPr>
          <w:t>едения</w:t>
        </w:r>
      </w:ins>
      <w:bookmarkEnd w:id="5"/>
    </w:p>
    <w:p w:rsidR="007F5C4E" w:rsidRDefault="007F5C4E" w:rsidP="007F5C4E">
      <w:pPr>
        <w:pStyle w:val="2"/>
        <w:rPr>
          <w:ins w:id="9" w:author="realsonic" w:date="2010-11-12T18:24:00Z"/>
          <w:rFonts w:eastAsia="Arial"/>
          <w:lang w:val="ru-RU"/>
        </w:rPr>
        <w:pPrChange w:id="10" w:author="realsonic" w:date="2010-11-12T18:26:00Z">
          <w:pPr>
            <w:pStyle w:val="1"/>
          </w:pPr>
        </w:pPrChange>
      </w:pPr>
      <w:bookmarkStart w:id="11" w:name="_Ref277350085"/>
      <w:bookmarkStart w:id="12" w:name="_Toc277350234"/>
      <w:ins w:id="13" w:author="realsonic" w:date="2010-11-12T18:24:00Z">
        <w:r>
          <w:rPr>
            <w:rFonts w:eastAsia="Arial"/>
            <w:lang w:val="ru-RU"/>
          </w:rPr>
          <w:t>Рол</w:t>
        </w:r>
      </w:ins>
      <w:bookmarkEnd w:id="11"/>
      <w:bookmarkEnd w:id="12"/>
      <w:ins w:id="14" w:author="realsonic" w:date="2010-11-12T18:42:00Z">
        <w:r w:rsidR="0090473A">
          <w:rPr>
            <w:rFonts w:eastAsia="Arial"/>
            <w:lang w:val="ru-RU"/>
          </w:rPr>
          <w:t>и</w:t>
        </w:r>
      </w:ins>
    </w:p>
    <w:p w:rsidR="007F5C4E" w:rsidRDefault="007F5C4E" w:rsidP="007F5C4E">
      <w:pPr>
        <w:spacing w:after="0"/>
        <w:rPr>
          <w:ins w:id="15" w:author="realsonic" w:date="2010-11-12T18:28:00Z"/>
          <w:rFonts w:ascii="Arial" w:eastAsia="Arial" w:hAnsi="Arial" w:cs="Arial"/>
          <w:color w:val="000000"/>
          <w:lang w:val="ru-RU"/>
        </w:rPr>
      </w:pPr>
      <w:ins w:id="16" w:author="realsonic" w:date="2010-11-12T18:28:00Z">
        <w:r>
          <w:rPr>
            <w:rFonts w:ascii="Arial" w:eastAsia="Arial" w:hAnsi="Arial" w:cs="Arial"/>
            <w:color w:val="000000"/>
            <w:lang w:val="ru-RU"/>
          </w:rPr>
          <w:t>Появляется понятие «Роль». Роль можно присвоить любому объекту (локации или предмету). Роль добавляет объекту различные свойства, такие как: признаки, реакцию на события (на команды игрока).</w:t>
        </w:r>
      </w:ins>
    </w:p>
    <w:p w:rsidR="00AA1632" w:rsidRDefault="007F5C4E" w:rsidP="007F5C4E">
      <w:pPr>
        <w:rPr>
          <w:ins w:id="17" w:author="realsonic" w:date="2010-11-12T18:41:00Z"/>
          <w:rFonts w:ascii="Arial" w:eastAsia="Arial" w:hAnsi="Arial" w:cs="Arial"/>
          <w:color w:val="000000"/>
          <w:lang w:val="ru-RU"/>
        </w:rPr>
        <w:pPrChange w:id="18" w:author="realsonic" w:date="2010-11-12T18:23:00Z">
          <w:pPr>
            <w:pStyle w:val="1"/>
          </w:pPr>
        </w:pPrChange>
      </w:pPr>
      <w:ins w:id="19" w:author="realsonic" w:date="2010-11-12T18:28:00Z">
        <w:r>
          <w:rPr>
            <w:rFonts w:ascii="Arial" w:eastAsia="Arial" w:hAnsi="Arial" w:cs="Arial"/>
            <w:color w:val="000000"/>
            <w:lang w:val="ru-RU"/>
          </w:rPr>
          <w:t xml:space="preserve">В наборе </w:t>
        </w:r>
        <w:r>
          <w:rPr>
            <w:rFonts w:ascii="Arial" w:eastAsia="Arial" w:hAnsi="Arial" w:cs="Arial"/>
            <w:color w:val="000000"/>
            <w:lang w:val="ru-RU"/>
          </w:rPr>
          <w:t>стандартн</w:t>
        </w:r>
      </w:ins>
      <w:ins w:id="20" w:author="realsonic" w:date="2010-11-12T18:29:00Z">
        <w:r>
          <w:rPr>
            <w:rFonts w:ascii="Arial" w:eastAsia="Arial" w:hAnsi="Arial" w:cs="Arial"/>
            <w:color w:val="000000"/>
            <w:lang w:val="ru-RU"/>
          </w:rPr>
          <w:t>ых</w:t>
        </w:r>
      </w:ins>
      <w:ins w:id="21" w:author="realsonic" w:date="2010-11-12T18:28:00Z">
        <w:r>
          <w:rPr>
            <w:rFonts w:ascii="Arial" w:eastAsia="Arial" w:hAnsi="Arial" w:cs="Arial"/>
            <w:color w:val="000000"/>
            <w:lang w:val="ru-RU"/>
          </w:rPr>
          <w:t xml:space="preserve"> библиотек</w:t>
        </w:r>
      </w:ins>
      <w:ins w:id="22" w:author="realsonic" w:date="2010-11-12T18:29:00Z">
        <w:r>
          <w:rPr>
            <w:rFonts w:ascii="Arial" w:eastAsia="Arial" w:hAnsi="Arial" w:cs="Arial"/>
            <w:color w:val="000000"/>
            <w:lang w:val="ru-RU"/>
          </w:rPr>
          <w:t xml:space="preserve"> появляется роль </w:t>
        </w:r>
        <w:r>
          <w:rPr>
            <w:rFonts w:ascii="Arial" w:eastAsia="Arial" w:hAnsi="Arial" w:cs="Arial"/>
            <w:color w:val="000000"/>
            <w:lang w:val="ru-RU"/>
          </w:rPr>
          <w:t>«</w:t>
        </w:r>
      </w:ins>
      <w:ins w:id="23" w:author="realsonic" w:date="2010-11-12T18:31:00Z">
        <w:r w:rsidR="001B189A">
          <w:rPr>
            <w:rFonts w:ascii="Arial" w:eastAsia="Arial" w:hAnsi="Arial" w:cs="Arial"/>
            <w:color w:val="000000"/>
            <w:lang w:val="ru-RU"/>
          </w:rPr>
          <w:t>Открываемый к</w:t>
        </w:r>
      </w:ins>
      <w:ins w:id="24" w:author="realsonic" w:date="2010-11-12T18:29:00Z">
        <w:r>
          <w:rPr>
            <w:rFonts w:ascii="Arial" w:eastAsia="Arial" w:hAnsi="Arial" w:cs="Arial"/>
            <w:color w:val="000000"/>
            <w:lang w:val="ru-RU"/>
          </w:rPr>
          <w:t>он</w:t>
        </w:r>
      </w:ins>
      <w:ins w:id="25" w:author="realsonic" w:date="2010-11-12T18:30:00Z">
        <w:r>
          <w:rPr>
            <w:rFonts w:ascii="Arial" w:eastAsia="Arial" w:hAnsi="Arial" w:cs="Arial"/>
            <w:color w:val="000000"/>
            <w:lang w:val="ru-RU"/>
          </w:rPr>
          <w:t>т</w:t>
        </w:r>
      </w:ins>
      <w:ins w:id="26" w:author="realsonic" w:date="2010-11-12T18:29:00Z">
        <w:r>
          <w:rPr>
            <w:rFonts w:ascii="Arial" w:eastAsia="Arial" w:hAnsi="Arial" w:cs="Arial"/>
            <w:color w:val="000000"/>
            <w:lang w:val="ru-RU"/>
          </w:rPr>
          <w:t>ейнер</w:t>
        </w:r>
        <w:r>
          <w:rPr>
            <w:rFonts w:ascii="Arial" w:eastAsia="Arial" w:hAnsi="Arial" w:cs="Arial"/>
            <w:color w:val="000000"/>
            <w:lang w:val="ru-RU"/>
          </w:rPr>
          <w:t>»</w:t>
        </w:r>
      </w:ins>
      <w:ins w:id="27" w:author="realsonic" w:date="2010-11-12T18:35:00Z">
        <w:r w:rsidR="004566C3">
          <w:rPr>
            <w:rFonts w:ascii="Arial" w:eastAsia="Arial" w:hAnsi="Arial" w:cs="Arial"/>
            <w:color w:val="000000"/>
            <w:lang w:val="ru-RU"/>
          </w:rPr>
          <w:t>.</w:t>
        </w:r>
      </w:ins>
      <w:ins w:id="28" w:author="realsonic" w:date="2010-11-12T18:38:00Z">
        <w:r w:rsidR="00D304C7">
          <w:rPr>
            <w:rFonts w:ascii="Arial" w:eastAsia="Arial" w:hAnsi="Arial" w:cs="Arial"/>
            <w:color w:val="000000"/>
            <w:lang w:val="ru-RU"/>
          </w:rPr>
          <w:t xml:space="preserve"> Она добавляет объекту следующие свойства</w:t>
        </w:r>
        <w:r w:rsidR="00AA1632">
          <w:rPr>
            <w:rFonts w:ascii="Arial" w:eastAsia="Arial" w:hAnsi="Arial" w:cs="Arial"/>
            <w:color w:val="000000"/>
            <w:lang w:val="ru-RU"/>
          </w:rPr>
          <w:t>:</w:t>
        </w:r>
      </w:ins>
    </w:p>
    <w:p w:rsidR="00AA1632" w:rsidRPr="006126AE" w:rsidRDefault="00301037" w:rsidP="00AA1632">
      <w:pPr>
        <w:pStyle w:val="ae"/>
        <w:numPr>
          <w:ilvl w:val="0"/>
          <w:numId w:val="11"/>
        </w:numPr>
        <w:rPr>
          <w:ins w:id="29" w:author="realsonic" w:date="2010-11-12T18:48:00Z"/>
          <w:lang w:val="ru-RU"/>
          <w:rPrChange w:id="30" w:author="realsonic" w:date="2010-11-12T18:48:00Z">
            <w:rPr>
              <w:ins w:id="31" w:author="realsonic" w:date="2010-11-12T18:48:00Z"/>
              <w:rFonts w:ascii="Arial" w:eastAsia="Arial" w:hAnsi="Arial" w:cs="Arial"/>
              <w:color w:val="000000"/>
              <w:lang w:val="ru-RU"/>
            </w:rPr>
          </w:rPrChange>
        </w:rPr>
        <w:pPrChange w:id="32" w:author="realsonic" w:date="2010-11-12T18:41:00Z">
          <w:pPr>
            <w:pStyle w:val="1"/>
          </w:pPr>
        </w:pPrChange>
      </w:pPr>
      <w:ins w:id="33" w:author="realsonic" w:date="2010-11-12T18:39:00Z">
        <w:r w:rsidRPr="00AA1632">
          <w:rPr>
            <w:rFonts w:ascii="Arial" w:eastAsia="Arial" w:hAnsi="Arial" w:cs="Arial"/>
            <w:color w:val="000000"/>
            <w:lang w:val="ru-RU"/>
            <w:rPrChange w:id="34" w:author="realsonic" w:date="2010-11-12T18:41:00Z">
              <w:rPr>
                <w:rFonts w:eastAsia="Arial"/>
                <w:lang w:val="ru-RU"/>
              </w:rPr>
            </w:rPrChange>
          </w:rPr>
          <w:t xml:space="preserve">признак </w:t>
        </w:r>
        <w:r w:rsidRPr="00AA1632">
          <w:rPr>
            <w:rFonts w:ascii="Arial" w:eastAsia="Arial" w:hAnsi="Arial" w:cs="Arial"/>
            <w:color w:val="000000"/>
            <w:lang w:val="ru-RU"/>
            <w:rPrChange w:id="35" w:author="realsonic" w:date="2010-11-12T18:41:00Z">
              <w:rPr>
                <w:rFonts w:eastAsia="Arial"/>
                <w:lang w:val="ru-RU"/>
              </w:rPr>
            </w:rPrChange>
          </w:rPr>
          <w:t>«</w:t>
        </w:r>
      </w:ins>
      <w:ins w:id="36" w:author="realsonic" w:date="2010-11-12T18:48:00Z">
        <w:r w:rsidR="006126AE">
          <w:rPr>
            <w:rFonts w:ascii="Arial" w:eastAsia="Arial" w:hAnsi="Arial" w:cs="Arial"/>
            <w:color w:val="000000"/>
            <w:lang w:val="ru-RU"/>
          </w:rPr>
          <w:t>открываемый</w:t>
        </w:r>
      </w:ins>
      <w:ins w:id="37" w:author="realsonic" w:date="2010-11-12T18:40:00Z">
        <w:r w:rsidRPr="00AA1632">
          <w:rPr>
            <w:rFonts w:ascii="Arial" w:eastAsia="Arial" w:hAnsi="Arial" w:cs="Arial"/>
            <w:color w:val="000000"/>
            <w:lang w:val="ru-RU"/>
            <w:rPrChange w:id="38" w:author="realsonic" w:date="2010-11-12T18:41:00Z">
              <w:rPr>
                <w:rFonts w:eastAsia="Arial"/>
                <w:lang w:val="ru-RU"/>
              </w:rPr>
            </w:rPrChange>
          </w:rPr>
          <w:t>»</w:t>
        </w:r>
      </w:ins>
      <w:ins w:id="39" w:author="realsonic" w:date="2010-11-12T18:41:00Z">
        <w:r w:rsidR="00AA1632">
          <w:rPr>
            <w:rFonts w:ascii="Arial" w:eastAsia="Arial" w:hAnsi="Arial" w:cs="Arial"/>
            <w:color w:val="000000"/>
            <w:lang w:val="ru-RU"/>
          </w:rPr>
          <w:t>;</w:t>
        </w:r>
      </w:ins>
    </w:p>
    <w:p w:rsidR="006126AE" w:rsidRPr="00AA1632" w:rsidRDefault="006126AE" w:rsidP="00AA1632">
      <w:pPr>
        <w:pStyle w:val="ae"/>
        <w:numPr>
          <w:ilvl w:val="0"/>
          <w:numId w:val="11"/>
        </w:numPr>
        <w:rPr>
          <w:ins w:id="40" w:author="realsonic" w:date="2010-11-12T18:41:00Z"/>
          <w:lang w:val="ru-RU"/>
          <w:rPrChange w:id="41" w:author="realsonic" w:date="2010-11-12T18:41:00Z">
            <w:rPr>
              <w:ins w:id="42" w:author="realsonic" w:date="2010-11-12T18:41:00Z"/>
              <w:rFonts w:ascii="Arial" w:eastAsia="Arial" w:hAnsi="Arial" w:cs="Arial"/>
              <w:color w:val="000000"/>
              <w:lang w:val="ru-RU"/>
            </w:rPr>
          </w:rPrChange>
        </w:rPr>
        <w:pPrChange w:id="43" w:author="realsonic" w:date="2010-11-12T18:41:00Z">
          <w:pPr>
            <w:pStyle w:val="1"/>
          </w:pPr>
        </w:pPrChange>
      </w:pPr>
      <w:ins w:id="44" w:author="realsonic" w:date="2010-11-12T18:49:00Z">
        <w:r>
          <w:rPr>
            <w:rFonts w:ascii="Arial" w:eastAsia="Arial" w:hAnsi="Arial" w:cs="Arial"/>
            <w:color w:val="000000"/>
            <w:lang w:val="ru-RU"/>
          </w:rPr>
          <w:t xml:space="preserve">признак </w:t>
        </w:r>
        <w:r>
          <w:rPr>
            <w:rFonts w:ascii="Arial" w:eastAsia="Arial" w:hAnsi="Arial" w:cs="Arial"/>
            <w:color w:val="000000"/>
            <w:lang w:val="ru-RU"/>
          </w:rPr>
          <w:t>«</w:t>
        </w:r>
        <w:r>
          <w:rPr>
            <w:rFonts w:ascii="Arial" w:eastAsia="Arial" w:hAnsi="Arial" w:cs="Arial"/>
            <w:color w:val="000000"/>
            <w:lang w:val="ru-RU"/>
          </w:rPr>
          <w:t>контейнер</w:t>
        </w:r>
        <w:r>
          <w:rPr>
            <w:rFonts w:ascii="Arial" w:eastAsia="Arial" w:hAnsi="Arial" w:cs="Arial"/>
            <w:color w:val="000000"/>
            <w:lang w:val="ru-RU"/>
          </w:rPr>
          <w:t>»</w:t>
        </w:r>
        <w:r>
          <w:rPr>
            <w:rFonts w:ascii="Arial" w:eastAsia="Arial" w:hAnsi="Arial" w:cs="Arial"/>
            <w:color w:val="000000"/>
            <w:lang w:val="ru-RU"/>
          </w:rPr>
          <w:t>;</w:t>
        </w:r>
      </w:ins>
    </w:p>
    <w:p w:rsidR="007F5C4E" w:rsidRPr="00AA1632" w:rsidRDefault="00301037" w:rsidP="00AA1632">
      <w:pPr>
        <w:pStyle w:val="ae"/>
        <w:numPr>
          <w:ilvl w:val="0"/>
          <w:numId w:val="11"/>
        </w:numPr>
        <w:rPr>
          <w:ins w:id="45" w:author="realsonic" w:date="2010-11-12T18:41:00Z"/>
          <w:lang w:val="ru-RU"/>
          <w:rPrChange w:id="46" w:author="realsonic" w:date="2010-11-12T18:41:00Z">
            <w:rPr>
              <w:ins w:id="47" w:author="realsonic" w:date="2010-11-12T18:41:00Z"/>
              <w:rFonts w:ascii="Arial" w:eastAsia="Arial" w:hAnsi="Arial" w:cs="Arial"/>
              <w:color w:val="000000"/>
              <w:lang w:val="ru-RU"/>
            </w:rPr>
          </w:rPrChange>
        </w:rPr>
        <w:pPrChange w:id="48" w:author="realsonic" w:date="2010-11-12T18:41:00Z">
          <w:pPr>
            <w:pStyle w:val="1"/>
          </w:pPr>
        </w:pPrChange>
      </w:pPr>
      <w:ins w:id="49" w:author="realsonic" w:date="2010-11-12T18:40:00Z">
        <w:r w:rsidRPr="00AA1632">
          <w:rPr>
            <w:rFonts w:ascii="Arial" w:eastAsia="Arial" w:hAnsi="Arial" w:cs="Arial"/>
            <w:color w:val="000000"/>
            <w:lang w:val="ru-RU"/>
            <w:rPrChange w:id="50" w:author="realsonic" w:date="2010-11-12T18:41:00Z">
              <w:rPr>
                <w:rFonts w:eastAsia="Arial"/>
                <w:lang w:val="ru-RU"/>
              </w:rPr>
            </w:rPrChange>
          </w:rPr>
          <w:t xml:space="preserve">не постоянный признак </w:t>
        </w:r>
        <w:r w:rsidRPr="00AA1632">
          <w:rPr>
            <w:rFonts w:ascii="Arial" w:eastAsia="Arial" w:hAnsi="Arial" w:cs="Arial"/>
            <w:color w:val="000000"/>
            <w:lang w:val="ru-RU"/>
            <w:rPrChange w:id="51" w:author="realsonic" w:date="2010-11-12T18:41:00Z">
              <w:rPr>
                <w:rFonts w:eastAsia="Arial"/>
                <w:lang w:val="ru-RU"/>
              </w:rPr>
            </w:rPrChange>
          </w:rPr>
          <w:t>«</w:t>
        </w:r>
        <w:r w:rsidRPr="00AA1632">
          <w:rPr>
            <w:rFonts w:ascii="Arial" w:eastAsia="Arial" w:hAnsi="Arial" w:cs="Arial"/>
            <w:color w:val="000000"/>
            <w:lang w:val="ru-RU"/>
            <w:rPrChange w:id="52" w:author="realsonic" w:date="2010-11-12T18:41:00Z">
              <w:rPr>
                <w:rFonts w:eastAsia="Arial"/>
                <w:lang w:val="ru-RU"/>
              </w:rPr>
            </w:rPrChange>
          </w:rPr>
          <w:t>открыт</w:t>
        </w:r>
        <w:r w:rsidRPr="00AA1632">
          <w:rPr>
            <w:rFonts w:ascii="Arial" w:eastAsia="Arial" w:hAnsi="Arial" w:cs="Arial"/>
            <w:color w:val="000000"/>
            <w:lang w:val="ru-RU"/>
            <w:rPrChange w:id="53" w:author="realsonic" w:date="2010-11-12T18:41:00Z">
              <w:rPr>
                <w:rFonts w:eastAsia="Arial"/>
                <w:lang w:val="ru-RU"/>
              </w:rPr>
            </w:rPrChange>
          </w:rPr>
          <w:t>»</w:t>
        </w:r>
        <w:r w:rsidRPr="00AA1632">
          <w:rPr>
            <w:rFonts w:ascii="Arial" w:eastAsia="Arial" w:hAnsi="Arial" w:cs="Arial"/>
            <w:color w:val="000000"/>
            <w:lang w:val="ru-RU"/>
            <w:rPrChange w:id="54" w:author="realsonic" w:date="2010-11-12T18:41:00Z">
              <w:rPr>
                <w:rFonts w:eastAsia="Arial"/>
                <w:lang w:val="ru-RU"/>
              </w:rPr>
            </w:rPrChange>
          </w:rPr>
          <w:t xml:space="preserve"> (</w:t>
        </w:r>
        <w:r w:rsidR="00F219E1" w:rsidRPr="00AA1632">
          <w:rPr>
            <w:rFonts w:ascii="Arial" w:eastAsia="Arial" w:hAnsi="Arial" w:cs="Arial"/>
            <w:color w:val="000000"/>
            <w:lang w:val="ru-RU"/>
            <w:rPrChange w:id="55" w:author="realsonic" w:date="2010-11-12T18:41:00Z">
              <w:rPr>
                <w:rFonts w:eastAsia="Arial"/>
                <w:lang w:val="ru-RU"/>
              </w:rPr>
            </w:rPrChange>
          </w:rPr>
          <w:t>добавляется и удаляется в ходе выполнения процедур реакции на команды</w:t>
        </w:r>
        <w:r w:rsidRPr="00AA1632">
          <w:rPr>
            <w:rFonts w:ascii="Arial" w:eastAsia="Arial" w:hAnsi="Arial" w:cs="Arial"/>
            <w:color w:val="000000"/>
            <w:lang w:val="ru-RU"/>
            <w:rPrChange w:id="56" w:author="realsonic" w:date="2010-11-12T18:41:00Z">
              <w:rPr>
                <w:rFonts w:eastAsia="Arial"/>
                <w:lang w:val="ru-RU"/>
              </w:rPr>
            </w:rPrChange>
          </w:rPr>
          <w:t>)</w:t>
        </w:r>
      </w:ins>
      <w:ins w:id="57" w:author="realsonic" w:date="2010-11-12T18:41:00Z">
        <w:r w:rsidR="00AA1632">
          <w:rPr>
            <w:rFonts w:ascii="Arial" w:eastAsia="Arial" w:hAnsi="Arial" w:cs="Arial"/>
            <w:color w:val="000000"/>
            <w:lang w:val="ru-RU"/>
          </w:rPr>
          <w:t>;</w:t>
        </w:r>
      </w:ins>
    </w:p>
    <w:p w:rsidR="00AA1632" w:rsidRPr="00AA1632" w:rsidRDefault="006126AE" w:rsidP="00AA1632">
      <w:pPr>
        <w:pStyle w:val="ae"/>
        <w:numPr>
          <w:ilvl w:val="0"/>
          <w:numId w:val="11"/>
        </w:numPr>
        <w:rPr>
          <w:ins w:id="58" w:author="realsonic" w:date="2010-11-12T18:22:00Z"/>
          <w:lang w:val="ru-RU"/>
        </w:rPr>
        <w:pPrChange w:id="59" w:author="realsonic" w:date="2010-11-12T18:41:00Z">
          <w:pPr>
            <w:pStyle w:val="1"/>
          </w:pPr>
        </w:pPrChange>
      </w:pPr>
      <w:ins w:id="60" w:author="realsonic" w:date="2010-11-12T18:43:00Z">
        <w:r>
          <w:rPr>
            <w:lang w:val="ru-RU"/>
          </w:rPr>
          <w:t xml:space="preserve">контейнер </w:t>
        </w:r>
        <w:r>
          <w:rPr>
            <w:lang w:val="ru-RU"/>
          </w:rPr>
          <w:t>«</w:t>
        </w:r>
        <w:r>
          <w:rPr>
            <w:lang w:val="ru-RU"/>
          </w:rPr>
          <w:t>внутри</w:t>
        </w:r>
        <w:r>
          <w:rPr>
            <w:lang w:val="ru-RU"/>
          </w:rPr>
          <w:t>»</w:t>
        </w:r>
      </w:ins>
    </w:p>
    <w:p w:rsidR="00914962" w:rsidRPr="001E535D" w:rsidRDefault="00914962" w:rsidP="002E7DD9">
      <w:pPr>
        <w:pStyle w:val="1"/>
        <w:rPr>
          <w:lang w:val="ru-RU"/>
        </w:rPr>
      </w:pPr>
      <w:bookmarkStart w:id="61" w:name="_Toc277350235"/>
      <w:r w:rsidRPr="001E535D">
        <w:rPr>
          <w:rFonts w:eastAsia="Arial"/>
          <w:lang w:val="ru-RU"/>
        </w:rPr>
        <w:t>Примеры использования</w:t>
      </w:r>
      <w:bookmarkEnd w:id="61"/>
    </w:p>
    <w:p w:rsidR="00914962" w:rsidRDefault="00914962" w:rsidP="002E7DD9">
      <w:pPr>
        <w:pStyle w:val="2"/>
        <w:rPr>
          <w:rFonts w:eastAsia="Arial"/>
          <w:lang w:val="ru-RU"/>
        </w:rPr>
      </w:pPr>
      <w:bookmarkStart w:id="62" w:name="h.hfhqb4-iiejz6"/>
      <w:bookmarkStart w:id="63" w:name="_Toc277350236"/>
      <w:bookmarkEnd w:id="62"/>
      <w:r w:rsidRPr="001E535D">
        <w:rPr>
          <w:rFonts w:eastAsia="Arial"/>
          <w:lang w:val="ru-RU"/>
        </w:rPr>
        <w:t>#1 Почтовый ящик</w:t>
      </w:r>
      <w:bookmarkEnd w:id="63"/>
    </w:p>
    <w:p w:rsidR="00D20435" w:rsidRPr="00D20435" w:rsidRDefault="00D20435" w:rsidP="00D20435">
      <w:pPr>
        <w:pStyle w:val="3"/>
        <w:rPr>
          <w:rFonts w:eastAsia="Arial"/>
          <w:lang w:val="ru-RU"/>
        </w:rPr>
      </w:pPr>
      <w:bookmarkStart w:id="64" w:name="_Toc277350237"/>
      <w:r>
        <w:rPr>
          <w:rFonts w:eastAsia="Arial"/>
          <w:lang w:val="ru-RU"/>
        </w:rPr>
        <w:t>Со стороны игрока</w:t>
      </w:r>
      <w:bookmarkEnd w:id="64"/>
    </w:p>
    <w:p w:rsidR="00914962" w:rsidRPr="001E535D" w:rsidRDefault="00914962">
      <w:pPr>
        <w:spacing w:after="0"/>
        <w:rPr>
          <w:rFonts w:ascii="Arial" w:eastAsia="Arial" w:hAnsi="Arial" w:cs="Arial"/>
          <w:color w:val="000000"/>
          <w:lang w:val="ru-RU"/>
        </w:rPr>
      </w:pPr>
      <w:r w:rsidRPr="001E535D">
        <w:rPr>
          <w:rFonts w:ascii="Arial" w:eastAsia="Arial" w:hAnsi="Arial" w:cs="Arial"/>
          <w:color w:val="000000"/>
          <w:lang w:val="ru-RU"/>
        </w:rPr>
        <w:t>Предмет “Почтовый ящик”, который может содержать в себе другие предметы.</w:t>
      </w:r>
    </w:p>
    <w:p w:rsidR="00914962" w:rsidRPr="001E535D" w:rsidRDefault="00914962">
      <w:pPr>
        <w:spacing w:after="0"/>
        <w:rPr>
          <w:rFonts w:ascii="Arial" w:eastAsia="Arial" w:hAnsi="Arial" w:cs="Arial"/>
          <w:color w:val="000000"/>
          <w:lang w:val="ru-RU"/>
        </w:rPr>
      </w:pPr>
      <w:r w:rsidRPr="001E535D">
        <w:rPr>
          <w:rFonts w:ascii="Arial" w:eastAsia="Arial" w:hAnsi="Arial" w:cs="Arial"/>
          <w:color w:val="000000"/>
          <w:lang w:val="ru-RU"/>
        </w:rPr>
        <w:t xml:space="preserve">Имеет 2 состояния открытости: “открыт” и “закрыт”. По-умолчанию закрыт. Если </w:t>
      </w:r>
      <w:proofErr w:type="gramStart"/>
      <w:r w:rsidRPr="001E535D">
        <w:rPr>
          <w:rFonts w:ascii="Arial" w:eastAsia="Arial" w:hAnsi="Arial" w:cs="Arial"/>
          <w:color w:val="000000"/>
          <w:lang w:val="ru-RU"/>
        </w:rPr>
        <w:t>открыт</w:t>
      </w:r>
      <w:proofErr w:type="gramEnd"/>
      <w:r w:rsidRPr="001E535D">
        <w:rPr>
          <w:rFonts w:ascii="Arial" w:eastAsia="Arial" w:hAnsi="Arial" w:cs="Arial"/>
          <w:color w:val="000000"/>
          <w:lang w:val="ru-RU"/>
        </w:rPr>
        <w:t>, то это отображается при выводе имени (в списках предметов локации и инвентаря):</w:t>
      </w:r>
    </w:p>
    <w:p w:rsidR="00914962" w:rsidRPr="001E535D" w:rsidRDefault="00914962">
      <w:pPr>
        <w:spacing w:after="0"/>
        <w:ind w:left="720"/>
        <w:rPr>
          <w:rFonts w:ascii="Arial" w:eastAsia="Arial" w:hAnsi="Arial" w:cs="Arial"/>
          <w:i/>
          <w:iCs/>
          <w:color w:val="000000"/>
          <w:lang w:val="ru-RU"/>
        </w:rPr>
      </w:pPr>
      <w:r w:rsidRPr="001E535D">
        <w:rPr>
          <w:rFonts w:ascii="Arial" w:eastAsia="Arial" w:hAnsi="Arial" w:cs="Arial"/>
          <w:i/>
          <w:iCs/>
          <w:color w:val="000000"/>
          <w:lang w:val="ru-RU"/>
        </w:rPr>
        <w:t>&gt; осмотреться</w:t>
      </w:r>
    </w:p>
    <w:p w:rsidR="00914962" w:rsidRPr="001E535D" w:rsidRDefault="00914962">
      <w:pPr>
        <w:spacing w:after="0"/>
        <w:ind w:left="720"/>
        <w:rPr>
          <w:rFonts w:ascii="Arial" w:eastAsia="Arial" w:hAnsi="Arial" w:cs="Arial"/>
          <w:i/>
          <w:iCs/>
          <w:color w:val="000000"/>
          <w:lang w:val="ru-RU"/>
        </w:rPr>
      </w:pPr>
      <w:r w:rsidRPr="001E535D">
        <w:rPr>
          <w:rFonts w:ascii="Arial" w:eastAsia="Arial" w:hAnsi="Arial" w:cs="Arial"/>
          <w:i/>
          <w:iCs/>
          <w:color w:val="000000"/>
          <w:lang w:val="ru-RU"/>
        </w:rPr>
        <w:t>Дворик</w:t>
      </w:r>
    </w:p>
    <w:p w:rsidR="00914962" w:rsidRPr="001E535D" w:rsidRDefault="00914962">
      <w:pPr>
        <w:spacing w:after="0"/>
        <w:ind w:left="720"/>
        <w:rPr>
          <w:rFonts w:ascii="Arial" w:eastAsia="Arial" w:hAnsi="Arial" w:cs="Arial"/>
          <w:i/>
          <w:iCs/>
          <w:color w:val="000000"/>
          <w:lang w:val="ru-RU"/>
        </w:rPr>
      </w:pPr>
      <w:r w:rsidRPr="001E535D">
        <w:rPr>
          <w:rFonts w:ascii="Arial" w:eastAsia="Arial" w:hAnsi="Arial" w:cs="Arial"/>
          <w:i/>
          <w:iCs/>
          <w:color w:val="000000"/>
          <w:lang w:val="ru-RU"/>
        </w:rPr>
        <w:t>Вы стоите в небольшом дворике перед двухэтажным кирпичным домом.</w:t>
      </w:r>
    </w:p>
    <w:p w:rsidR="00914962" w:rsidRPr="001E535D" w:rsidRDefault="00914962">
      <w:pPr>
        <w:spacing w:after="0"/>
        <w:ind w:left="720"/>
        <w:rPr>
          <w:rFonts w:ascii="Arial" w:eastAsia="Arial" w:hAnsi="Arial" w:cs="Arial"/>
          <w:i/>
          <w:iCs/>
          <w:color w:val="000000"/>
          <w:lang w:val="ru-RU"/>
        </w:rPr>
      </w:pPr>
      <w:r w:rsidRPr="001E535D">
        <w:rPr>
          <w:rFonts w:ascii="Arial" w:eastAsia="Arial" w:hAnsi="Arial" w:cs="Arial"/>
          <w:i/>
          <w:iCs/>
          <w:color w:val="000000"/>
          <w:lang w:val="ru-RU"/>
        </w:rPr>
        <w:t>Также тут есть автомобиль, почтовый ящик (открыт) и дерево.</w:t>
      </w:r>
    </w:p>
    <w:p w:rsidR="00914962" w:rsidRPr="001E535D" w:rsidRDefault="00914962">
      <w:pPr>
        <w:spacing w:after="0"/>
        <w:rPr>
          <w:rFonts w:ascii="Arial" w:eastAsia="Arial" w:hAnsi="Arial" w:cs="Arial"/>
          <w:color w:val="000000"/>
          <w:lang w:val="ru-RU"/>
        </w:rPr>
      </w:pPr>
      <w:r w:rsidRPr="001E535D">
        <w:rPr>
          <w:rFonts w:ascii="Arial" w:eastAsia="Arial" w:hAnsi="Arial" w:cs="Arial"/>
          <w:color w:val="000000"/>
          <w:lang w:val="ru-RU"/>
        </w:rPr>
        <w:t>Кроме того, статус открытости отображается в описании:</w:t>
      </w:r>
    </w:p>
    <w:p w:rsidR="00914962" w:rsidRPr="001E535D" w:rsidRDefault="00914962">
      <w:pPr>
        <w:spacing w:after="0"/>
        <w:ind w:left="720"/>
        <w:rPr>
          <w:rFonts w:ascii="Arial" w:eastAsia="Arial" w:hAnsi="Arial" w:cs="Arial"/>
          <w:i/>
          <w:iCs/>
          <w:color w:val="000000"/>
          <w:lang w:val="ru-RU"/>
        </w:rPr>
      </w:pPr>
      <w:r w:rsidRPr="001E535D">
        <w:rPr>
          <w:rFonts w:ascii="Arial" w:eastAsia="Arial" w:hAnsi="Arial" w:cs="Arial"/>
          <w:i/>
          <w:iCs/>
          <w:color w:val="000000"/>
          <w:lang w:val="ru-RU"/>
        </w:rPr>
        <w:t>&gt; осмотреть ящик</w:t>
      </w:r>
    </w:p>
    <w:p w:rsidR="00914962" w:rsidRPr="001E535D" w:rsidRDefault="00914962">
      <w:pPr>
        <w:spacing w:after="0"/>
        <w:ind w:left="720"/>
        <w:rPr>
          <w:rFonts w:ascii="Arial" w:eastAsia="Arial" w:hAnsi="Arial" w:cs="Arial"/>
          <w:i/>
          <w:iCs/>
          <w:color w:val="000000"/>
          <w:lang w:val="ru-RU"/>
        </w:rPr>
      </w:pPr>
      <w:r w:rsidRPr="001E535D">
        <w:rPr>
          <w:rFonts w:ascii="Arial" w:eastAsia="Arial" w:hAnsi="Arial" w:cs="Arial"/>
          <w:i/>
          <w:iCs/>
          <w:color w:val="000000"/>
          <w:lang w:val="ru-RU"/>
        </w:rPr>
        <w:t>Обычный почтовый ящик. Сейчас закрыт.</w:t>
      </w:r>
    </w:p>
    <w:p w:rsidR="00914962" w:rsidRPr="001E535D" w:rsidRDefault="00914962">
      <w:pPr>
        <w:spacing w:after="0"/>
        <w:rPr>
          <w:rFonts w:ascii="Arial" w:eastAsia="Arial" w:hAnsi="Arial" w:cs="Arial"/>
          <w:color w:val="000000"/>
          <w:lang w:val="ru-RU"/>
        </w:rPr>
      </w:pPr>
      <w:r w:rsidRPr="001E535D">
        <w:rPr>
          <w:rFonts w:ascii="Arial" w:eastAsia="Arial" w:hAnsi="Arial" w:cs="Arial"/>
          <w:color w:val="000000"/>
          <w:lang w:val="ru-RU"/>
        </w:rPr>
        <w:t>Если же ящик открыт, то при описании также перечисляется список предметов в нём:</w:t>
      </w:r>
    </w:p>
    <w:p w:rsidR="00914962" w:rsidRPr="001E535D" w:rsidRDefault="00914962">
      <w:pPr>
        <w:spacing w:after="0"/>
        <w:ind w:left="720"/>
        <w:rPr>
          <w:rFonts w:ascii="Arial" w:eastAsia="Arial" w:hAnsi="Arial" w:cs="Arial"/>
          <w:i/>
          <w:iCs/>
          <w:color w:val="000000"/>
          <w:lang w:val="ru-RU"/>
        </w:rPr>
      </w:pPr>
      <w:r w:rsidRPr="001E535D">
        <w:rPr>
          <w:rFonts w:ascii="Arial" w:eastAsia="Arial" w:hAnsi="Arial" w:cs="Arial"/>
          <w:i/>
          <w:iCs/>
          <w:color w:val="000000"/>
          <w:lang w:val="ru-RU"/>
        </w:rPr>
        <w:t>&gt; осмотреть ящик</w:t>
      </w:r>
    </w:p>
    <w:p w:rsidR="00914962" w:rsidRPr="001E535D" w:rsidRDefault="00914962">
      <w:pPr>
        <w:spacing w:after="0"/>
        <w:ind w:left="720"/>
        <w:rPr>
          <w:rFonts w:ascii="Arial" w:eastAsia="Arial" w:hAnsi="Arial" w:cs="Arial"/>
          <w:i/>
          <w:iCs/>
          <w:color w:val="000000"/>
          <w:lang w:val="ru-RU"/>
        </w:rPr>
      </w:pPr>
      <w:r w:rsidRPr="001E535D">
        <w:rPr>
          <w:rFonts w:ascii="Arial" w:eastAsia="Arial" w:hAnsi="Arial" w:cs="Arial"/>
          <w:i/>
          <w:iCs/>
          <w:color w:val="000000"/>
          <w:lang w:val="ru-RU"/>
        </w:rPr>
        <w:t>Обычный почтовый ящик. Сейчас открыт. В нём письмо и открытка.</w:t>
      </w:r>
    </w:p>
    <w:p w:rsidR="00914962" w:rsidRPr="001E535D" w:rsidRDefault="00914962">
      <w:pPr>
        <w:spacing w:after="0"/>
        <w:rPr>
          <w:rFonts w:ascii="Arial" w:eastAsia="Arial" w:hAnsi="Arial" w:cs="Arial"/>
          <w:color w:val="000000"/>
          <w:lang w:val="ru-RU"/>
        </w:rPr>
      </w:pPr>
      <w:r w:rsidRPr="001E535D">
        <w:rPr>
          <w:rFonts w:ascii="Arial" w:eastAsia="Arial" w:hAnsi="Arial" w:cs="Arial"/>
          <w:color w:val="000000"/>
          <w:lang w:val="ru-RU"/>
        </w:rPr>
        <w:t>Позволяет себя открывать (“открыть ящик”) и закрывать (“закрыть ящик”). При попытке открыть уже открытый или закрыть уже закрытый система ругается (“Почтовый ящик уже открыт” и т.д.).</w:t>
      </w:r>
    </w:p>
    <w:p w:rsidR="00914962" w:rsidRPr="001E535D" w:rsidRDefault="00914962">
      <w:pPr>
        <w:spacing w:after="0"/>
        <w:rPr>
          <w:rFonts w:ascii="Arial" w:eastAsia="Arial" w:hAnsi="Arial" w:cs="Arial"/>
          <w:color w:val="000000"/>
          <w:lang w:val="ru-RU"/>
        </w:rPr>
      </w:pPr>
      <w:r w:rsidRPr="001E535D">
        <w:rPr>
          <w:rFonts w:ascii="Arial" w:eastAsia="Arial" w:hAnsi="Arial" w:cs="Arial"/>
          <w:color w:val="000000"/>
          <w:lang w:val="ru-RU"/>
        </w:rPr>
        <w:t xml:space="preserve">По-умолчанию </w:t>
      </w:r>
      <w:proofErr w:type="gramStart"/>
      <w:r w:rsidRPr="001E535D">
        <w:rPr>
          <w:rFonts w:ascii="Arial" w:eastAsia="Arial" w:hAnsi="Arial" w:cs="Arial"/>
          <w:color w:val="000000"/>
          <w:lang w:val="ru-RU"/>
        </w:rPr>
        <w:t>непрозрачен</w:t>
      </w:r>
      <w:proofErr w:type="gramEnd"/>
      <w:r w:rsidRPr="001E535D">
        <w:rPr>
          <w:rFonts w:ascii="Arial" w:eastAsia="Arial" w:hAnsi="Arial" w:cs="Arial"/>
          <w:color w:val="000000"/>
          <w:lang w:val="ru-RU"/>
        </w:rPr>
        <w:t xml:space="preserve">: предметы, находящиеся в закрытом ящике, не видно (они скрыты для системы = к ним нельзя обращаться). </w:t>
      </w:r>
      <w:proofErr w:type="gramStart"/>
      <w:r w:rsidRPr="001E535D">
        <w:rPr>
          <w:rFonts w:ascii="Arial" w:eastAsia="Arial" w:hAnsi="Arial" w:cs="Arial"/>
          <w:color w:val="000000"/>
          <w:lang w:val="ru-RU"/>
        </w:rPr>
        <w:t>При открытии эти предметы становятся видны (не скрытыми), что отражается в описании реакции на открытие:</w:t>
      </w:r>
      <w:proofErr w:type="gramEnd"/>
    </w:p>
    <w:p w:rsidR="00914962" w:rsidRPr="001E535D" w:rsidRDefault="00914962">
      <w:pPr>
        <w:spacing w:after="0"/>
        <w:ind w:left="720"/>
        <w:rPr>
          <w:rFonts w:ascii="Arial" w:eastAsia="Arial" w:hAnsi="Arial" w:cs="Arial"/>
          <w:i/>
          <w:iCs/>
          <w:color w:val="000000"/>
          <w:lang w:val="ru-RU"/>
        </w:rPr>
      </w:pPr>
      <w:r w:rsidRPr="001E535D">
        <w:rPr>
          <w:rFonts w:ascii="Arial" w:eastAsia="Arial" w:hAnsi="Arial" w:cs="Arial"/>
          <w:i/>
          <w:iCs/>
          <w:color w:val="000000"/>
          <w:lang w:val="ru-RU"/>
        </w:rPr>
        <w:t>&gt; открыть ящик</w:t>
      </w:r>
    </w:p>
    <w:p w:rsidR="00914962" w:rsidRPr="001E535D" w:rsidRDefault="00914962">
      <w:pPr>
        <w:spacing w:after="0"/>
        <w:ind w:left="720"/>
        <w:rPr>
          <w:rFonts w:ascii="Arial" w:eastAsia="Arial" w:hAnsi="Arial" w:cs="Arial"/>
          <w:i/>
          <w:iCs/>
          <w:color w:val="000000"/>
          <w:lang w:val="ru-RU"/>
        </w:rPr>
      </w:pPr>
      <w:r w:rsidRPr="001E535D">
        <w:rPr>
          <w:rFonts w:ascii="Arial" w:eastAsia="Arial" w:hAnsi="Arial" w:cs="Arial"/>
          <w:i/>
          <w:iCs/>
          <w:color w:val="000000"/>
          <w:lang w:val="ru-RU"/>
        </w:rPr>
        <w:t>Вы открыли почтовый ящик, а в нём оказались письмо и открытка.</w:t>
      </w:r>
    </w:p>
    <w:p w:rsidR="00914962" w:rsidRPr="001E535D" w:rsidRDefault="00914962">
      <w:pPr>
        <w:spacing w:after="0"/>
        <w:rPr>
          <w:rFonts w:ascii="Arial" w:eastAsia="Arial" w:hAnsi="Arial" w:cs="Arial"/>
          <w:color w:val="000000"/>
          <w:lang w:val="ru-RU"/>
        </w:rPr>
      </w:pPr>
      <w:r w:rsidRPr="001E535D">
        <w:rPr>
          <w:rFonts w:ascii="Arial" w:eastAsia="Arial" w:hAnsi="Arial" w:cs="Arial"/>
          <w:color w:val="000000"/>
          <w:lang w:val="ru-RU"/>
        </w:rPr>
        <w:t>При закрытии ящика предметы, находящиеся в нём, снова становятся скрытыми:</w:t>
      </w:r>
    </w:p>
    <w:p w:rsidR="00914962" w:rsidRPr="001E535D" w:rsidRDefault="00914962">
      <w:pPr>
        <w:spacing w:after="0"/>
        <w:ind w:left="720"/>
        <w:rPr>
          <w:rFonts w:ascii="Arial" w:eastAsia="Arial" w:hAnsi="Arial" w:cs="Arial"/>
          <w:i/>
          <w:iCs/>
          <w:color w:val="000000"/>
          <w:lang w:val="ru-RU"/>
        </w:rPr>
      </w:pPr>
      <w:r w:rsidRPr="001E535D">
        <w:rPr>
          <w:rFonts w:ascii="Arial" w:eastAsia="Arial" w:hAnsi="Arial" w:cs="Arial"/>
          <w:i/>
          <w:iCs/>
          <w:color w:val="000000"/>
          <w:lang w:val="ru-RU"/>
        </w:rPr>
        <w:t>&gt; закрыть ящик</w:t>
      </w:r>
    </w:p>
    <w:p w:rsidR="00914962" w:rsidRPr="001E535D" w:rsidRDefault="00914962">
      <w:pPr>
        <w:spacing w:after="0"/>
        <w:ind w:left="720"/>
        <w:rPr>
          <w:rFonts w:ascii="Arial" w:eastAsia="Arial" w:hAnsi="Arial" w:cs="Arial"/>
          <w:i/>
          <w:iCs/>
          <w:color w:val="000000"/>
          <w:lang w:val="ru-RU"/>
        </w:rPr>
      </w:pPr>
      <w:r w:rsidRPr="001E535D">
        <w:rPr>
          <w:rFonts w:ascii="Arial" w:eastAsia="Arial" w:hAnsi="Arial" w:cs="Arial"/>
          <w:i/>
          <w:iCs/>
          <w:color w:val="000000"/>
          <w:lang w:val="ru-RU"/>
        </w:rPr>
        <w:t>Вы закрыли почтовый ящик.</w:t>
      </w:r>
    </w:p>
    <w:p w:rsidR="00914962" w:rsidRPr="001E535D" w:rsidRDefault="00914962">
      <w:pPr>
        <w:spacing w:after="0"/>
        <w:ind w:left="720"/>
        <w:rPr>
          <w:rFonts w:ascii="Arial" w:eastAsia="Arial" w:hAnsi="Arial" w:cs="Arial"/>
          <w:i/>
          <w:iCs/>
          <w:color w:val="000000"/>
          <w:lang w:val="ru-RU"/>
        </w:rPr>
      </w:pPr>
      <w:r w:rsidRPr="001E535D">
        <w:rPr>
          <w:rFonts w:ascii="Arial" w:eastAsia="Arial" w:hAnsi="Arial" w:cs="Arial"/>
          <w:i/>
          <w:iCs/>
          <w:color w:val="000000"/>
          <w:lang w:val="ru-RU"/>
        </w:rPr>
        <w:t>&gt; взять письмо</w:t>
      </w:r>
    </w:p>
    <w:p w:rsidR="00914962" w:rsidRPr="001E535D" w:rsidRDefault="00914962">
      <w:pPr>
        <w:spacing w:after="0"/>
        <w:ind w:left="720"/>
        <w:rPr>
          <w:rFonts w:ascii="Arial" w:eastAsia="Arial" w:hAnsi="Arial" w:cs="Arial"/>
          <w:i/>
          <w:iCs/>
          <w:color w:val="000000"/>
          <w:lang w:val="ru-RU"/>
        </w:rPr>
      </w:pPr>
      <w:r w:rsidRPr="001E535D">
        <w:rPr>
          <w:rFonts w:ascii="Arial" w:eastAsia="Arial" w:hAnsi="Arial" w:cs="Arial"/>
          <w:i/>
          <w:iCs/>
          <w:color w:val="000000"/>
          <w:lang w:val="ru-RU"/>
        </w:rPr>
        <w:t>Я не вижу здесь письмо.</w:t>
      </w:r>
    </w:p>
    <w:p w:rsidR="00914962" w:rsidRPr="001E535D" w:rsidRDefault="00914962">
      <w:pPr>
        <w:spacing w:after="0"/>
        <w:rPr>
          <w:rFonts w:ascii="Arial" w:eastAsia="Arial" w:hAnsi="Arial" w:cs="Arial"/>
          <w:color w:val="000000"/>
          <w:lang w:val="ru-RU"/>
        </w:rPr>
      </w:pPr>
      <w:r w:rsidRPr="001E535D">
        <w:rPr>
          <w:rFonts w:ascii="Arial" w:eastAsia="Arial" w:hAnsi="Arial" w:cs="Arial"/>
          <w:color w:val="000000"/>
          <w:lang w:val="ru-RU"/>
        </w:rPr>
        <w:t>Можно брать предметы из ящика и класть в него:</w:t>
      </w:r>
    </w:p>
    <w:p w:rsidR="00914962" w:rsidRPr="001E535D" w:rsidRDefault="00914962">
      <w:pPr>
        <w:spacing w:after="0"/>
        <w:ind w:left="720"/>
        <w:rPr>
          <w:rFonts w:ascii="Arial" w:eastAsia="Arial" w:hAnsi="Arial" w:cs="Arial"/>
          <w:i/>
          <w:iCs/>
          <w:color w:val="000000"/>
          <w:lang w:val="ru-RU"/>
        </w:rPr>
      </w:pPr>
      <w:r w:rsidRPr="001E535D">
        <w:rPr>
          <w:rFonts w:ascii="Arial" w:eastAsia="Arial" w:hAnsi="Arial" w:cs="Arial"/>
          <w:i/>
          <w:iCs/>
          <w:color w:val="000000"/>
          <w:lang w:val="ru-RU"/>
        </w:rPr>
        <w:t>&gt; взять письмо</w:t>
      </w:r>
    </w:p>
    <w:p w:rsidR="00914962" w:rsidRPr="001E535D" w:rsidRDefault="00914962">
      <w:pPr>
        <w:spacing w:after="0"/>
        <w:ind w:left="720"/>
        <w:rPr>
          <w:rFonts w:ascii="Arial" w:eastAsia="Arial" w:hAnsi="Arial" w:cs="Arial"/>
          <w:i/>
          <w:iCs/>
          <w:color w:val="000000"/>
          <w:lang w:val="ru-RU"/>
        </w:rPr>
      </w:pPr>
      <w:r w:rsidRPr="001E535D">
        <w:rPr>
          <w:rFonts w:ascii="Arial" w:eastAsia="Arial" w:hAnsi="Arial" w:cs="Arial"/>
          <w:i/>
          <w:iCs/>
          <w:color w:val="000000"/>
          <w:lang w:val="ru-RU"/>
        </w:rPr>
        <w:t>Вы взяли письмо из почтового ящика.</w:t>
      </w:r>
    </w:p>
    <w:p w:rsidR="00914962" w:rsidRPr="001E535D" w:rsidRDefault="00914962">
      <w:pPr>
        <w:spacing w:after="0"/>
        <w:ind w:left="720"/>
        <w:rPr>
          <w:rFonts w:ascii="Arial" w:eastAsia="Arial" w:hAnsi="Arial" w:cs="Arial"/>
          <w:i/>
          <w:iCs/>
          <w:color w:val="000000"/>
          <w:lang w:val="ru-RU"/>
        </w:rPr>
      </w:pPr>
      <w:r w:rsidRPr="001E535D">
        <w:rPr>
          <w:rFonts w:ascii="Arial" w:eastAsia="Arial" w:hAnsi="Arial" w:cs="Arial"/>
          <w:i/>
          <w:iCs/>
          <w:color w:val="000000"/>
          <w:lang w:val="ru-RU"/>
        </w:rPr>
        <w:t>&gt; взять открытку из ящика</w:t>
      </w:r>
    </w:p>
    <w:p w:rsidR="00914962" w:rsidRPr="001E535D" w:rsidRDefault="00914962">
      <w:pPr>
        <w:spacing w:after="0"/>
        <w:ind w:left="720"/>
        <w:rPr>
          <w:rFonts w:ascii="Arial" w:eastAsia="Arial" w:hAnsi="Arial" w:cs="Arial"/>
          <w:i/>
          <w:iCs/>
          <w:color w:val="000000"/>
          <w:lang w:val="ru-RU"/>
        </w:rPr>
      </w:pPr>
      <w:r w:rsidRPr="001E535D">
        <w:rPr>
          <w:rFonts w:ascii="Arial" w:eastAsia="Arial" w:hAnsi="Arial" w:cs="Arial"/>
          <w:i/>
          <w:iCs/>
          <w:color w:val="000000"/>
          <w:lang w:val="ru-RU"/>
        </w:rPr>
        <w:t>Вы взяли открытку из почтового ящика.</w:t>
      </w:r>
    </w:p>
    <w:p w:rsidR="00914962" w:rsidRPr="001E535D" w:rsidRDefault="00914962">
      <w:pPr>
        <w:spacing w:after="0"/>
        <w:ind w:left="720"/>
        <w:rPr>
          <w:rFonts w:ascii="Arial" w:eastAsia="Arial" w:hAnsi="Arial" w:cs="Arial"/>
          <w:i/>
          <w:iCs/>
          <w:color w:val="000000"/>
          <w:lang w:val="ru-RU"/>
        </w:rPr>
      </w:pPr>
      <w:r w:rsidRPr="001E535D">
        <w:rPr>
          <w:rFonts w:ascii="Arial" w:eastAsia="Arial" w:hAnsi="Arial" w:cs="Arial"/>
          <w:i/>
          <w:iCs/>
          <w:color w:val="000000"/>
          <w:lang w:val="ru-RU"/>
        </w:rPr>
        <w:t>&gt; положить письмо в ящик</w:t>
      </w:r>
    </w:p>
    <w:p w:rsidR="00914962" w:rsidRPr="001E535D" w:rsidRDefault="00914962">
      <w:pPr>
        <w:spacing w:after="0"/>
        <w:ind w:left="720"/>
        <w:rPr>
          <w:rFonts w:ascii="Arial" w:eastAsia="Arial" w:hAnsi="Arial" w:cs="Arial"/>
          <w:i/>
          <w:iCs/>
          <w:color w:val="000000"/>
          <w:lang w:val="ru-RU"/>
        </w:rPr>
      </w:pPr>
      <w:r w:rsidRPr="001E535D">
        <w:rPr>
          <w:rFonts w:ascii="Arial" w:eastAsia="Arial" w:hAnsi="Arial" w:cs="Arial"/>
          <w:i/>
          <w:iCs/>
          <w:color w:val="000000"/>
          <w:lang w:val="ru-RU"/>
        </w:rPr>
        <w:t>Вы положили письмо в почтовый ящик.</w:t>
      </w:r>
    </w:p>
    <w:p w:rsidR="00533D4F" w:rsidRPr="00533D4F" w:rsidRDefault="00533D4F" w:rsidP="00533D4F">
      <w:pPr>
        <w:pStyle w:val="3"/>
        <w:rPr>
          <w:ins w:id="65" w:author="realsonic" w:date="2010-11-12T18:18:00Z"/>
          <w:rFonts w:eastAsia="Arial"/>
          <w:lang w:val="ru-RU"/>
        </w:rPr>
      </w:pPr>
      <w:bookmarkStart w:id="66" w:name="_Toc277350238"/>
      <w:ins w:id="67" w:author="realsonic" w:date="2010-11-12T18:18:00Z">
        <w:r>
          <w:rPr>
            <w:rFonts w:eastAsia="Arial"/>
            <w:lang w:val="ru-RU"/>
          </w:rPr>
          <w:t xml:space="preserve">Со стороны </w:t>
        </w:r>
        <w:proofErr w:type="spellStart"/>
        <w:r w:rsidR="00941F7D">
          <w:rPr>
            <w:rFonts w:eastAsia="Arial"/>
            <w:lang w:val="ru-RU"/>
          </w:rPr>
          <w:t>квесто</w:t>
        </w:r>
        <w:r>
          <w:rPr>
            <w:rFonts w:eastAsia="Arial"/>
            <w:lang w:val="ru-RU"/>
          </w:rPr>
          <w:t>писателя</w:t>
        </w:r>
        <w:bookmarkEnd w:id="66"/>
        <w:proofErr w:type="spellEnd"/>
      </w:ins>
    </w:p>
    <w:p w:rsidR="007F5C4E" w:rsidRPr="001E535D" w:rsidRDefault="00F15688">
      <w:pPr>
        <w:spacing w:after="0"/>
        <w:rPr>
          <w:rFonts w:ascii="Arial" w:eastAsia="Arial" w:hAnsi="Arial" w:cs="Arial"/>
          <w:color w:val="000000"/>
          <w:lang w:val="ru-RU"/>
        </w:rPr>
      </w:pPr>
      <w:proofErr w:type="gramStart"/>
      <w:ins w:id="68" w:author="realsonic" w:date="2010-11-12T18:33:00Z">
        <w:r>
          <w:rPr>
            <w:rFonts w:ascii="Arial" w:eastAsia="Arial" w:hAnsi="Arial" w:cs="Arial"/>
            <w:color w:val="000000"/>
            <w:lang w:val="ru-RU"/>
          </w:rPr>
          <w:t>В како</w:t>
        </w:r>
      </w:ins>
      <w:ins w:id="69" w:author="realsonic" w:date="2010-11-12T18:35:00Z">
        <w:r w:rsidR="00EE7BFE">
          <w:rPr>
            <w:rFonts w:ascii="Arial" w:eastAsia="Arial" w:hAnsi="Arial" w:cs="Arial"/>
            <w:color w:val="000000"/>
            <w:lang w:val="ru-RU"/>
          </w:rPr>
          <w:t>й</w:t>
        </w:r>
      </w:ins>
      <w:ins w:id="70" w:author="realsonic" w:date="2010-11-12T18:33:00Z">
        <w:r>
          <w:rPr>
            <w:rFonts w:ascii="Arial" w:eastAsia="Arial" w:hAnsi="Arial" w:cs="Arial"/>
            <w:color w:val="000000"/>
            <w:lang w:val="ru-RU"/>
          </w:rPr>
          <w:t xml:space="preserve">-либо локации (например, </w:t>
        </w:r>
        <w:r>
          <w:rPr>
            <w:rFonts w:ascii="Arial" w:eastAsia="Arial" w:hAnsi="Arial" w:cs="Arial"/>
            <w:color w:val="000000"/>
            <w:lang w:val="ru-RU"/>
          </w:rPr>
          <w:t>«</w:t>
        </w:r>
        <w:r>
          <w:rPr>
            <w:rFonts w:ascii="Arial" w:eastAsia="Arial" w:hAnsi="Arial" w:cs="Arial"/>
            <w:color w:val="000000"/>
            <w:lang w:val="ru-RU"/>
          </w:rPr>
          <w:t>Дворик</w:t>
        </w:r>
        <w:r>
          <w:rPr>
            <w:rFonts w:ascii="Arial" w:eastAsia="Arial" w:hAnsi="Arial" w:cs="Arial"/>
            <w:color w:val="000000"/>
            <w:lang w:val="ru-RU"/>
          </w:rPr>
          <w:t>»</w:t>
        </w:r>
        <w:r>
          <w:rPr>
            <w:rFonts w:ascii="Arial" w:eastAsia="Arial" w:hAnsi="Arial" w:cs="Arial"/>
            <w:color w:val="000000"/>
            <w:lang w:val="ru-RU"/>
          </w:rPr>
          <w:t>)</w:t>
        </w:r>
      </w:ins>
      <w:ins w:id="71" w:author="realsonic" w:date="2010-11-12T18:22:00Z">
        <w:r w:rsidR="007F5C4E">
          <w:rPr>
            <w:rFonts w:ascii="Arial" w:eastAsia="Arial" w:hAnsi="Arial" w:cs="Arial"/>
            <w:color w:val="000000"/>
            <w:lang w:val="ru-RU"/>
          </w:rPr>
          <w:t xml:space="preserve"> </w:t>
        </w:r>
      </w:ins>
      <w:ins w:id="72" w:author="realsonic" w:date="2010-11-12T18:33:00Z">
        <w:r>
          <w:rPr>
            <w:rFonts w:ascii="Arial" w:eastAsia="Arial" w:hAnsi="Arial" w:cs="Arial"/>
            <w:color w:val="000000"/>
            <w:lang w:val="ru-RU"/>
          </w:rPr>
          <w:t>с</w:t>
        </w:r>
      </w:ins>
      <w:ins w:id="73" w:author="realsonic" w:date="2010-11-12T18:31:00Z">
        <w:r w:rsidR="00795609">
          <w:rPr>
            <w:rFonts w:ascii="Arial" w:eastAsia="Arial" w:hAnsi="Arial" w:cs="Arial"/>
            <w:color w:val="000000"/>
            <w:lang w:val="ru-RU"/>
          </w:rPr>
          <w:t xml:space="preserve">оздаётся предмет </w:t>
        </w:r>
        <w:r w:rsidR="00795609">
          <w:rPr>
            <w:rFonts w:ascii="Arial" w:eastAsia="Arial" w:hAnsi="Arial" w:cs="Arial"/>
            <w:color w:val="000000"/>
            <w:lang w:val="ru-RU"/>
          </w:rPr>
          <w:t>«</w:t>
        </w:r>
      </w:ins>
      <w:ins w:id="74" w:author="realsonic" w:date="2010-11-12T18:33:00Z">
        <w:r w:rsidR="0021279D">
          <w:rPr>
            <w:rFonts w:ascii="Arial" w:eastAsia="Arial" w:hAnsi="Arial" w:cs="Arial"/>
            <w:color w:val="000000"/>
            <w:lang w:val="ru-RU"/>
          </w:rPr>
          <w:t>п</w:t>
        </w:r>
      </w:ins>
      <w:ins w:id="75" w:author="realsonic" w:date="2010-11-12T18:31:00Z">
        <w:r w:rsidR="00795609">
          <w:rPr>
            <w:rFonts w:ascii="Arial" w:eastAsia="Arial" w:hAnsi="Arial" w:cs="Arial"/>
            <w:color w:val="000000"/>
            <w:lang w:val="ru-RU"/>
          </w:rPr>
          <w:t>очтовый ящик</w:t>
        </w:r>
        <w:r w:rsidR="00795609">
          <w:rPr>
            <w:rFonts w:ascii="Arial" w:eastAsia="Arial" w:hAnsi="Arial" w:cs="Arial"/>
            <w:color w:val="000000"/>
            <w:lang w:val="ru-RU"/>
          </w:rPr>
          <w:t>»</w:t>
        </w:r>
        <w:r w:rsidR="00795609">
          <w:rPr>
            <w:rFonts w:ascii="Arial" w:eastAsia="Arial" w:hAnsi="Arial" w:cs="Arial"/>
            <w:color w:val="000000"/>
            <w:lang w:val="ru-RU"/>
          </w:rPr>
          <w:t xml:space="preserve"> с описанием </w:t>
        </w:r>
        <w:r w:rsidR="00795609">
          <w:rPr>
            <w:rFonts w:ascii="Arial" w:eastAsia="Arial" w:hAnsi="Arial" w:cs="Arial"/>
            <w:color w:val="000000"/>
            <w:lang w:val="ru-RU"/>
          </w:rPr>
          <w:t>«</w:t>
        </w:r>
        <w:r w:rsidR="00795609">
          <w:rPr>
            <w:rFonts w:ascii="Arial" w:eastAsia="Arial" w:hAnsi="Arial" w:cs="Arial"/>
            <w:color w:val="000000"/>
            <w:lang w:val="ru-RU"/>
          </w:rPr>
          <w:t>Обычный почтовый ящик</w:t>
        </w:r>
      </w:ins>
      <w:ins w:id="76" w:author="realsonic" w:date="2010-11-12T18:32:00Z">
        <w:r w:rsidR="00795609">
          <w:rPr>
            <w:rFonts w:ascii="Arial" w:eastAsia="Arial" w:hAnsi="Arial" w:cs="Arial"/>
            <w:color w:val="000000"/>
            <w:lang w:val="ru-RU"/>
          </w:rPr>
          <w:t>»</w:t>
        </w:r>
        <w:r w:rsidR="00795609">
          <w:rPr>
            <w:rFonts w:ascii="Arial" w:eastAsia="Arial" w:hAnsi="Arial" w:cs="Arial"/>
            <w:color w:val="000000"/>
            <w:lang w:val="ru-RU"/>
          </w:rPr>
          <w:t xml:space="preserve">, которому присваивается роль </w:t>
        </w:r>
        <w:r w:rsidR="00795609">
          <w:rPr>
            <w:rFonts w:ascii="Arial" w:eastAsia="Arial" w:hAnsi="Arial" w:cs="Arial"/>
            <w:color w:val="000000"/>
            <w:lang w:val="ru-RU"/>
          </w:rPr>
          <w:t>«</w:t>
        </w:r>
        <w:r w:rsidR="00795609">
          <w:rPr>
            <w:rFonts w:ascii="Arial" w:eastAsia="Arial" w:hAnsi="Arial" w:cs="Arial"/>
            <w:color w:val="000000"/>
            <w:lang w:val="ru-RU"/>
          </w:rPr>
          <w:t>Открываемый контейнер</w:t>
        </w:r>
        <w:r w:rsidR="00795609">
          <w:rPr>
            <w:rFonts w:ascii="Arial" w:eastAsia="Arial" w:hAnsi="Arial" w:cs="Arial"/>
            <w:color w:val="000000"/>
            <w:lang w:val="ru-RU"/>
          </w:rPr>
          <w:t>»</w:t>
        </w:r>
        <w:r w:rsidR="00795609">
          <w:rPr>
            <w:rFonts w:ascii="Arial" w:eastAsia="Arial" w:hAnsi="Arial" w:cs="Arial"/>
            <w:color w:val="000000"/>
            <w:lang w:val="ru-RU"/>
          </w:rPr>
          <w:t xml:space="preserve"> (см. раздел </w:t>
        </w:r>
        <w:r w:rsidR="00795609">
          <w:rPr>
            <w:rFonts w:ascii="Arial" w:eastAsia="Arial" w:hAnsi="Arial" w:cs="Arial"/>
            <w:color w:val="000000"/>
            <w:lang w:val="ru-RU"/>
          </w:rPr>
          <w:fldChar w:fldCharType="begin"/>
        </w:r>
        <w:r w:rsidR="00795609">
          <w:rPr>
            <w:rFonts w:ascii="Arial" w:eastAsia="Arial" w:hAnsi="Arial" w:cs="Arial"/>
            <w:color w:val="000000"/>
            <w:lang w:val="ru-RU"/>
          </w:rPr>
          <w:instrText xml:space="preserve"> REF _Ref277350085 \h </w:instrText>
        </w:r>
        <w:r w:rsidR="00795609">
          <w:rPr>
            <w:rFonts w:ascii="Arial" w:eastAsia="Arial" w:hAnsi="Arial" w:cs="Arial"/>
            <w:color w:val="000000"/>
            <w:lang w:val="ru-RU"/>
          </w:rPr>
        </w:r>
      </w:ins>
      <w:r w:rsidR="00795609">
        <w:rPr>
          <w:rFonts w:ascii="Arial" w:eastAsia="Arial" w:hAnsi="Arial" w:cs="Arial"/>
          <w:color w:val="000000"/>
          <w:lang w:val="ru-RU"/>
        </w:rPr>
        <w:fldChar w:fldCharType="separate"/>
      </w:r>
      <w:ins w:id="77" w:author="realsonic" w:date="2010-11-12T18:32:00Z">
        <w:r w:rsidR="00795609">
          <w:rPr>
            <w:rFonts w:eastAsia="Arial"/>
            <w:lang w:val="ru-RU"/>
          </w:rPr>
          <w:t>Роль</w:t>
        </w:r>
        <w:r w:rsidR="00795609">
          <w:rPr>
            <w:rFonts w:ascii="Arial" w:eastAsia="Arial" w:hAnsi="Arial" w:cs="Arial"/>
            <w:color w:val="000000"/>
            <w:lang w:val="ru-RU"/>
          </w:rPr>
          <w:fldChar w:fldCharType="end"/>
        </w:r>
        <w:r>
          <w:rPr>
            <w:rFonts w:ascii="Arial" w:eastAsia="Arial" w:hAnsi="Arial" w:cs="Arial"/>
            <w:color w:val="000000"/>
            <w:lang w:val="ru-RU"/>
          </w:rPr>
          <w:t>).</w:t>
        </w:r>
      </w:ins>
      <w:proofErr w:type="gramEnd"/>
    </w:p>
    <w:sectPr w:rsidR="007F5C4E" w:rsidRPr="001E53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8A38F58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00DC350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3FE73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CA3A8A7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342E11C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012FF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E862A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894076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3068E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C44A0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1085783"/>
    <w:multiLevelType w:val="hybridMultilevel"/>
    <w:tmpl w:val="296C85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embedSystemFonts/>
  <w:proofState w:spelling="clean" w:grammar="clean"/>
  <w:stylePaneFormatFilter w:val="7F04"/>
  <w:trackRevisions/>
  <w:defaultTabStop w:val="720"/>
  <w:noPunctuationKerning/>
  <w:characterSpacingControl w:val="doNotCompress"/>
  <w:compat>
    <w:useFELayout/>
  </w:compat>
  <w:rsids>
    <w:rsidRoot w:val="00A77B3E"/>
    <w:rsid w:val="00012DEF"/>
    <w:rsid w:val="001B189A"/>
    <w:rsid w:val="001E535D"/>
    <w:rsid w:val="0021279D"/>
    <w:rsid w:val="002E7DD9"/>
    <w:rsid w:val="00301037"/>
    <w:rsid w:val="004566C3"/>
    <w:rsid w:val="00533D4F"/>
    <w:rsid w:val="006116D2"/>
    <w:rsid w:val="006126AE"/>
    <w:rsid w:val="00795609"/>
    <w:rsid w:val="007E26ED"/>
    <w:rsid w:val="007F5C4E"/>
    <w:rsid w:val="007F627F"/>
    <w:rsid w:val="008A7D5B"/>
    <w:rsid w:val="0090473A"/>
    <w:rsid w:val="00914962"/>
    <w:rsid w:val="00941F7D"/>
    <w:rsid w:val="00AA1632"/>
    <w:rsid w:val="00B85012"/>
    <w:rsid w:val="00CA0F61"/>
    <w:rsid w:val="00D20435"/>
    <w:rsid w:val="00D304C7"/>
    <w:rsid w:val="00E1049D"/>
    <w:rsid w:val="00E86E72"/>
    <w:rsid w:val="00E92C3B"/>
    <w:rsid w:val="00EE7BFE"/>
    <w:rsid w:val="00F15688"/>
    <w:rsid w:val="00F219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/>
    <w:lsdException w:name="toc 2" w:uiPriority="39"/>
    <w:lsdException w:name="toc 3" w:uiPriority="39"/>
    <w:lsdException w:name="caption" w:semiHidden="1" w:uiPriority="35" w:unhideWhenUsed="1" w:qFormat="1"/>
    <w:lsdException w:name="Title" w:uiPriority="10" w:qFormat="1"/>
    <w:lsdException w:name="Default Paragraph Font" w:uiPriority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F5C4E"/>
  </w:style>
  <w:style w:type="paragraph" w:styleId="1">
    <w:name w:val="heading 1"/>
    <w:basedOn w:val="a"/>
    <w:next w:val="a"/>
    <w:link w:val="10"/>
    <w:uiPriority w:val="9"/>
    <w:qFormat/>
    <w:rsid w:val="007F5C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F5C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F5C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F5C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F5C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F5C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F5C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F5C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F5C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  <w:rsid w:val="002E7DD9"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2E7DD9"/>
  </w:style>
  <w:style w:type="paragraph" w:styleId="11">
    <w:name w:val="toc 1"/>
    <w:basedOn w:val="a"/>
    <w:next w:val="a"/>
    <w:autoRedefine/>
    <w:uiPriority w:val="39"/>
    <w:rsid w:val="002E7DD9"/>
  </w:style>
  <w:style w:type="paragraph" w:styleId="21">
    <w:name w:val="toc 2"/>
    <w:basedOn w:val="a"/>
    <w:next w:val="a"/>
    <w:autoRedefine/>
    <w:uiPriority w:val="39"/>
    <w:rsid w:val="002E7DD9"/>
    <w:pPr>
      <w:ind w:left="240"/>
    </w:pPr>
  </w:style>
  <w:style w:type="character" w:styleId="a3">
    <w:name w:val="Hyperlink"/>
    <w:basedOn w:val="a0"/>
    <w:uiPriority w:val="99"/>
    <w:unhideWhenUsed/>
    <w:rsid w:val="002E7DD9"/>
    <w:rPr>
      <w:color w:val="0000FF"/>
      <w:u w:val="single"/>
    </w:rPr>
  </w:style>
  <w:style w:type="paragraph" w:styleId="a4">
    <w:name w:val="Balloon Text"/>
    <w:basedOn w:val="a"/>
    <w:link w:val="a5"/>
    <w:rsid w:val="00D20435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D20435"/>
    <w:rPr>
      <w:rFonts w:ascii="Tahoma" w:hAnsi="Tahoma" w:cs="Tahoma"/>
      <w:sz w:val="16"/>
      <w:szCs w:val="16"/>
      <w:lang w:val="en-US" w:eastAsia="en-US"/>
    </w:rPr>
  </w:style>
  <w:style w:type="paragraph" w:styleId="31">
    <w:name w:val="toc 3"/>
    <w:basedOn w:val="a"/>
    <w:next w:val="a"/>
    <w:autoRedefine/>
    <w:uiPriority w:val="39"/>
    <w:rsid w:val="007F627F"/>
    <w:pPr>
      <w:ind w:left="480"/>
    </w:pPr>
  </w:style>
  <w:style w:type="paragraph" w:styleId="a6">
    <w:name w:val="Title"/>
    <w:basedOn w:val="a"/>
    <w:next w:val="a"/>
    <w:link w:val="a7"/>
    <w:uiPriority w:val="10"/>
    <w:qFormat/>
    <w:rsid w:val="007F5C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7F5C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Subtitle"/>
    <w:basedOn w:val="a"/>
    <w:next w:val="a"/>
    <w:link w:val="a9"/>
    <w:uiPriority w:val="11"/>
    <w:qFormat/>
    <w:rsid w:val="007F5C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Подзаголовок Знак"/>
    <w:basedOn w:val="a0"/>
    <w:link w:val="a8"/>
    <w:uiPriority w:val="11"/>
    <w:rsid w:val="007F5C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7F5C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7F5C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7F5C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7F5C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7F5C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7F5C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7F5C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7F5C4E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7F5C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a">
    <w:name w:val="caption"/>
    <w:basedOn w:val="a"/>
    <w:next w:val="a"/>
    <w:uiPriority w:val="35"/>
    <w:semiHidden/>
    <w:unhideWhenUsed/>
    <w:qFormat/>
    <w:rsid w:val="007F5C4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b">
    <w:name w:val="Strong"/>
    <w:basedOn w:val="a0"/>
    <w:uiPriority w:val="22"/>
    <w:qFormat/>
    <w:rsid w:val="007F5C4E"/>
    <w:rPr>
      <w:b/>
      <w:bCs/>
    </w:rPr>
  </w:style>
  <w:style w:type="character" w:styleId="ac">
    <w:name w:val="Emphasis"/>
    <w:basedOn w:val="a0"/>
    <w:uiPriority w:val="20"/>
    <w:qFormat/>
    <w:rsid w:val="007F5C4E"/>
    <w:rPr>
      <w:i/>
      <w:iCs/>
    </w:rPr>
  </w:style>
  <w:style w:type="paragraph" w:styleId="ad">
    <w:name w:val="No Spacing"/>
    <w:uiPriority w:val="1"/>
    <w:qFormat/>
    <w:rsid w:val="007F5C4E"/>
    <w:pPr>
      <w:spacing w:after="0" w:line="240" w:lineRule="auto"/>
    </w:pPr>
  </w:style>
  <w:style w:type="paragraph" w:styleId="ae">
    <w:name w:val="List Paragraph"/>
    <w:basedOn w:val="a"/>
    <w:uiPriority w:val="34"/>
    <w:qFormat/>
    <w:rsid w:val="007F5C4E"/>
    <w:pPr>
      <w:ind w:left="720"/>
      <w:contextualSpacing/>
    </w:pPr>
  </w:style>
  <w:style w:type="paragraph" w:styleId="22">
    <w:name w:val="Quote"/>
    <w:basedOn w:val="a"/>
    <w:next w:val="a"/>
    <w:link w:val="23"/>
    <w:uiPriority w:val="29"/>
    <w:qFormat/>
    <w:rsid w:val="007F5C4E"/>
    <w:rPr>
      <w:i/>
      <w:iCs/>
      <w:color w:val="000000" w:themeColor="text1"/>
    </w:rPr>
  </w:style>
  <w:style w:type="character" w:customStyle="1" w:styleId="23">
    <w:name w:val="Цитата 2 Знак"/>
    <w:basedOn w:val="a0"/>
    <w:link w:val="22"/>
    <w:uiPriority w:val="29"/>
    <w:rsid w:val="007F5C4E"/>
    <w:rPr>
      <w:i/>
      <w:iCs/>
      <w:color w:val="000000" w:themeColor="text1"/>
    </w:rPr>
  </w:style>
  <w:style w:type="paragraph" w:styleId="af">
    <w:name w:val="Intense Quote"/>
    <w:basedOn w:val="a"/>
    <w:next w:val="a"/>
    <w:link w:val="af0"/>
    <w:uiPriority w:val="30"/>
    <w:qFormat/>
    <w:rsid w:val="007F5C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0">
    <w:name w:val="Выделенная цитата Знак"/>
    <w:basedOn w:val="a0"/>
    <w:link w:val="af"/>
    <w:uiPriority w:val="30"/>
    <w:rsid w:val="007F5C4E"/>
    <w:rPr>
      <w:b/>
      <w:bCs/>
      <w:i/>
      <w:iCs/>
      <w:color w:val="4F81BD" w:themeColor="accent1"/>
    </w:rPr>
  </w:style>
  <w:style w:type="character" w:styleId="af1">
    <w:name w:val="Subtle Emphasis"/>
    <w:basedOn w:val="a0"/>
    <w:uiPriority w:val="19"/>
    <w:qFormat/>
    <w:rsid w:val="007F5C4E"/>
    <w:rPr>
      <w:i/>
      <w:iCs/>
      <w:color w:val="808080" w:themeColor="text1" w:themeTint="7F"/>
    </w:rPr>
  </w:style>
  <w:style w:type="character" w:styleId="af2">
    <w:name w:val="Intense Emphasis"/>
    <w:basedOn w:val="a0"/>
    <w:uiPriority w:val="21"/>
    <w:qFormat/>
    <w:rsid w:val="007F5C4E"/>
    <w:rPr>
      <w:b/>
      <w:bCs/>
      <w:i/>
      <w:iCs/>
      <w:color w:val="4F81BD" w:themeColor="accent1"/>
    </w:rPr>
  </w:style>
  <w:style w:type="character" w:styleId="af3">
    <w:name w:val="Subtle Reference"/>
    <w:basedOn w:val="a0"/>
    <w:uiPriority w:val="31"/>
    <w:qFormat/>
    <w:rsid w:val="007F5C4E"/>
    <w:rPr>
      <w:smallCaps/>
      <w:color w:val="C0504D" w:themeColor="accent2"/>
      <w:u w:val="single"/>
    </w:rPr>
  </w:style>
  <w:style w:type="character" w:styleId="af4">
    <w:name w:val="Intense Reference"/>
    <w:basedOn w:val="a0"/>
    <w:uiPriority w:val="32"/>
    <w:qFormat/>
    <w:rsid w:val="007F5C4E"/>
    <w:rPr>
      <w:b/>
      <w:bCs/>
      <w:smallCaps/>
      <w:color w:val="C0504D" w:themeColor="accent2"/>
      <w:spacing w:val="5"/>
      <w:u w:val="single"/>
    </w:rPr>
  </w:style>
  <w:style w:type="character" w:styleId="af5">
    <w:name w:val="Book Title"/>
    <w:basedOn w:val="a0"/>
    <w:uiPriority w:val="33"/>
    <w:qFormat/>
    <w:rsid w:val="007F5C4E"/>
    <w:rPr>
      <w:b/>
      <w:bCs/>
      <w:smallCaps/>
      <w:spacing w:val="5"/>
    </w:rPr>
  </w:style>
  <w:style w:type="paragraph" w:styleId="af6">
    <w:name w:val="TOC Heading"/>
    <w:basedOn w:val="1"/>
    <w:next w:val="a"/>
    <w:uiPriority w:val="39"/>
    <w:semiHidden/>
    <w:unhideWhenUsed/>
    <w:qFormat/>
    <w:rsid w:val="007F5C4E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D52E83-8D1A-4774-A963-0B87864CE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456</Words>
  <Characters>2600</Characters>
  <Application>Microsoft Office Word</Application>
  <DocSecurity>0</DocSecurity>
  <Lines>21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3050</CharactersWithSpaces>
  <SharedDoc>false</SharedDoc>
  <HLinks>
    <vt:vector size="36" baseType="variant">
      <vt:variant>
        <vt:i4>2031666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_Toc277348340</vt:lpwstr>
      </vt:variant>
      <vt:variant>
        <vt:i4>1572914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_Toc277348339</vt:lpwstr>
      </vt:variant>
      <vt:variant>
        <vt:i4>1572914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_Toc277348338</vt:lpwstr>
      </vt:variant>
      <vt:variant>
        <vt:i4>1572914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_Toc277348337</vt:lpwstr>
      </vt:variant>
      <vt:variant>
        <vt:i4>1572914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_Toc277348336</vt:lpwstr>
      </vt:variant>
      <vt:variant>
        <vt:i4>1572914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_Toc277348335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realsonic</dc:creator>
  <cp:keywords/>
  <cp:lastModifiedBy>realsonic</cp:lastModifiedBy>
  <cp:revision>11</cp:revision>
  <cp:lastPrinted>1601-01-01T00:00:00Z</cp:lastPrinted>
  <dcterms:created xsi:type="dcterms:W3CDTF">2010-11-12T15:34:00Z</dcterms:created>
  <dcterms:modified xsi:type="dcterms:W3CDTF">2010-11-12T15:49:00Z</dcterms:modified>
</cp:coreProperties>
</file>